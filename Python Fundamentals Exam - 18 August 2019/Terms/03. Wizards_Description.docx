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166A1" w14:textId="71BA2667" w:rsidR="00DC26EF" w:rsidRPr="00525E88" w:rsidRDefault="00DC26EF" w:rsidP="00DC26EF">
      <w:pPr>
        <w:pStyle w:val="Heading1"/>
        <w:jc w:val="center"/>
      </w:pPr>
      <w:r>
        <w:t>Problem 3</w:t>
      </w:r>
      <w:r>
        <w:rPr>
          <w:lang w:val="bg-BG"/>
        </w:rPr>
        <w:t xml:space="preserve">. </w:t>
      </w:r>
      <w:r>
        <w:t>Wizards</w:t>
      </w:r>
    </w:p>
    <w:p w14:paraId="65AB23C0" w14:textId="77777777" w:rsidR="00DC26EF" w:rsidRDefault="00DC26EF" w:rsidP="00B817B9">
      <w:pPr>
        <w:pStyle w:val="Heading2"/>
        <w:numPr>
          <w:ilvl w:val="0"/>
          <w:numId w:val="0"/>
        </w:numPr>
        <w:ind w:left="426" w:hanging="426"/>
      </w:pPr>
      <w:r>
        <w:t>Input / Constraints</w:t>
      </w:r>
    </w:p>
    <w:p w14:paraId="718760DA" w14:textId="61DE5F34" w:rsidR="00DC26EF" w:rsidRDefault="00DC26EF" w:rsidP="00DC26EF">
      <w:r>
        <w:t>Wizards are preparing - war is coming.  In the first part wizards are created or updated. Until y</w:t>
      </w:r>
      <w:r w:rsidR="00700BD8">
        <w:t>o</w:t>
      </w:r>
      <w:r>
        <w:t xml:space="preserve">u receive command – </w:t>
      </w:r>
      <w:r w:rsidR="00C50277" w:rsidRPr="00B817B9">
        <w:rPr>
          <w:b/>
        </w:rPr>
        <w:t>"</w:t>
      </w:r>
      <w:r w:rsidRPr="00B817B9">
        <w:rPr>
          <w:b/>
        </w:rPr>
        <w:t>fight</w:t>
      </w:r>
      <w:r w:rsidR="00C50277" w:rsidRPr="00B817B9">
        <w:rPr>
          <w:b/>
        </w:rPr>
        <w:t>"</w:t>
      </w:r>
      <w:r>
        <w:t xml:space="preserve">. Then you will start receiving names until command </w:t>
      </w:r>
      <w:r w:rsidR="00C50277" w:rsidRPr="00B817B9">
        <w:rPr>
          <w:b/>
        </w:rPr>
        <w:t>"</w:t>
      </w:r>
      <w:r w:rsidRPr="00B817B9">
        <w:rPr>
          <w:b/>
        </w:rPr>
        <w:t>end</w:t>
      </w:r>
      <w:r w:rsidR="00C50277" w:rsidRPr="00B817B9">
        <w:rPr>
          <w:b/>
        </w:rPr>
        <w:t>"</w:t>
      </w:r>
      <w:r>
        <w:t>. At the end you should print survived wizards, ordered by health</w:t>
      </w:r>
      <w:r w:rsidR="00700BD8">
        <w:t xml:space="preserve"> descending</w:t>
      </w:r>
      <w:r>
        <w:t>.</w:t>
      </w:r>
      <w:r w:rsidR="0081051A">
        <w:t xml:space="preserve"> The names of the wizards will be unique.</w:t>
      </w:r>
    </w:p>
    <w:p w14:paraId="6BEBDE41" w14:textId="571E7CEA" w:rsidR="00DC26EF" w:rsidRPr="00C50277" w:rsidRDefault="00C50277" w:rsidP="00DC26EF">
      <w:pPr>
        <w:rPr>
          <w:b/>
          <w:u w:val="single"/>
        </w:rPr>
      </w:pPr>
      <w:r>
        <w:rPr>
          <w:b/>
          <w:u w:val="single"/>
        </w:rPr>
        <w:t>Creating/Upgrading wizards</w:t>
      </w:r>
    </w:p>
    <w:p w14:paraId="0F23992D" w14:textId="3CFC35FA" w:rsidR="00DC26EF" w:rsidRDefault="00DC26EF" w:rsidP="00DC26EF">
      <w:r>
        <w:t>You will receive information about the wizards in the following format:</w:t>
      </w:r>
    </w:p>
    <w:p w14:paraId="2B0CD40B" w14:textId="77777777" w:rsidR="00DC26EF" w:rsidRPr="00B817B9" w:rsidRDefault="00DC26EF" w:rsidP="00DC26EF">
      <w:pPr>
        <w:rPr>
          <w:rFonts w:ascii="Consolas" w:hAnsi="Consolas"/>
          <w:b/>
        </w:rPr>
      </w:pPr>
      <w:r w:rsidRPr="00B817B9">
        <w:rPr>
          <w:rFonts w:ascii="Consolas" w:hAnsi="Consolas"/>
          <w:b/>
        </w:rPr>
        <w:t>{</w:t>
      </w:r>
      <w:proofErr w:type="gramStart"/>
      <w:r w:rsidRPr="00B817B9">
        <w:rPr>
          <w:rFonts w:ascii="Consolas" w:hAnsi="Consolas"/>
          <w:b/>
        </w:rPr>
        <w:t>new/</w:t>
      </w:r>
      <w:proofErr w:type="gramEnd"/>
      <w:r w:rsidRPr="00B817B9">
        <w:rPr>
          <w:rFonts w:ascii="Consolas" w:hAnsi="Consolas"/>
          <w:b/>
        </w:rPr>
        <w:t>edit} {</w:t>
      </w:r>
      <w:proofErr w:type="spellStart"/>
      <w:r w:rsidRPr="00B817B9">
        <w:rPr>
          <w:rFonts w:ascii="Consolas" w:hAnsi="Consolas"/>
          <w:b/>
        </w:rPr>
        <w:t>wizard_name</w:t>
      </w:r>
      <w:proofErr w:type="spellEnd"/>
      <w:r w:rsidRPr="00B817B9">
        <w:rPr>
          <w:rFonts w:ascii="Consolas" w:hAnsi="Consolas"/>
          <w:b/>
        </w:rPr>
        <w:t>} {</w:t>
      </w:r>
      <w:proofErr w:type="spellStart"/>
      <w:r w:rsidRPr="00B817B9">
        <w:rPr>
          <w:rFonts w:ascii="Consolas" w:hAnsi="Consolas"/>
          <w:b/>
        </w:rPr>
        <w:t>wizard_health</w:t>
      </w:r>
      <w:proofErr w:type="spellEnd"/>
      <w:r w:rsidRPr="00B817B9">
        <w:rPr>
          <w:rFonts w:ascii="Consolas" w:hAnsi="Consolas"/>
          <w:b/>
        </w:rPr>
        <w:t>} {</w:t>
      </w:r>
      <w:proofErr w:type="spellStart"/>
      <w:r w:rsidRPr="00B817B9">
        <w:rPr>
          <w:rFonts w:ascii="Consolas" w:hAnsi="Consolas"/>
          <w:b/>
        </w:rPr>
        <w:t>wizard_damage</w:t>
      </w:r>
      <w:proofErr w:type="spellEnd"/>
      <w:r w:rsidRPr="00B817B9">
        <w:rPr>
          <w:rFonts w:ascii="Consolas" w:hAnsi="Consolas"/>
          <w:b/>
        </w:rPr>
        <w:t>}</w:t>
      </w:r>
    </w:p>
    <w:p w14:paraId="2AE4E253" w14:textId="680693BB" w:rsidR="00DC26EF" w:rsidRPr="00DC26EF" w:rsidRDefault="00DC26EF" w:rsidP="00DC26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If you receive </w:t>
      </w:r>
      <w:r w:rsidR="00C50277">
        <w:t>"</w:t>
      </w:r>
      <w:r>
        <w:t>new</w:t>
      </w:r>
      <w:r w:rsidR="00C50277">
        <w:t>"</w:t>
      </w:r>
      <w:r>
        <w:t xml:space="preserve"> you must create new wizard with the given </w:t>
      </w:r>
      <w:proofErr w:type="spellStart"/>
      <w:r>
        <w:t>params</w:t>
      </w:r>
      <w:proofErr w:type="spellEnd"/>
      <w:r>
        <w:t>.</w:t>
      </w:r>
    </w:p>
    <w:p w14:paraId="342B8967" w14:textId="7C38BACC" w:rsidR="00DC26EF" w:rsidRPr="00B817B9" w:rsidRDefault="00DC26EF" w:rsidP="00B817B9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8080"/>
        </w:rPr>
      </w:pPr>
      <w:r>
        <w:t xml:space="preserve">If wizard </w:t>
      </w:r>
      <w:r w:rsidR="00700BD8">
        <w:t>already</w:t>
      </w:r>
      <w:r>
        <w:t xml:space="preserve"> exist</w:t>
      </w:r>
      <w:r w:rsidR="00700BD8">
        <w:t>s</w:t>
      </w:r>
      <w:r>
        <w:t xml:space="preserve"> you must print:</w:t>
      </w:r>
      <w:r w:rsidR="00C50277">
        <w:t xml:space="preserve"> </w:t>
      </w:r>
      <w:r w:rsidR="00C50277" w:rsidRPr="00B817B9">
        <w:rPr>
          <w:rFonts w:ascii="Consolas" w:hAnsi="Consolas"/>
          <w:b/>
        </w:rPr>
        <w:t>"Wizard already exists!"</w:t>
      </w:r>
    </w:p>
    <w:p w14:paraId="0DE241E6" w14:textId="20B72B59" w:rsidR="00DC26EF" w:rsidRPr="00DC26EF" w:rsidRDefault="00DC26EF" w:rsidP="00DC26E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DC26EF">
        <w:rPr>
          <w:rFonts w:asciiTheme="minorHAnsi" w:hAnsiTheme="minorHAnsi" w:cstheme="minorHAnsi"/>
        </w:rPr>
        <w:t>If you receive</w:t>
      </w:r>
      <w:r>
        <w:rPr>
          <w:rFonts w:asciiTheme="minorHAnsi" w:hAnsiTheme="minorHAnsi" w:cstheme="minorHAnsi"/>
          <w:lang w:val="en-US"/>
        </w:rPr>
        <w:t xml:space="preserve"> </w:t>
      </w:r>
      <w:r w:rsidR="00C50277">
        <w:rPr>
          <w:rFonts w:asciiTheme="minorHAnsi" w:hAnsiTheme="minorHAnsi" w:cstheme="minorHAnsi"/>
          <w:lang w:val="en-US"/>
        </w:rPr>
        <w:t>"</w:t>
      </w:r>
      <w:r>
        <w:rPr>
          <w:rFonts w:asciiTheme="minorHAnsi" w:hAnsiTheme="minorHAnsi" w:cstheme="minorHAnsi"/>
          <w:lang w:val="en-US"/>
        </w:rPr>
        <w:t>edit</w:t>
      </w:r>
      <w:r w:rsidR="00C50277">
        <w:rPr>
          <w:rFonts w:asciiTheme="minorHAnsi" w:hAnsiTheme="minorHAnsi" w:cstheme="minorHAnsi"/>
          <w:lang w:val="en-US"/>
        </w:rPr>
        <w:t>"</w:t>
      </w:r>
      <w:r>
        <w:rPr>
          <w:rFonts w:asciiTheme="minorHAnsi" w:hAnsiTheme="minorHAnsi" w:cstheme="minorHAnsi"/>
          <w:lang w:val="en-US"/>
        </w:rPr>
        <w:t xml:space="preserve"> you must </w:t>
      </w:r>
      <w:r w:rsidRPr="00DC26EF">
        <w:rPr>
          <w:rFonts w:asciiTheme="minorHAnsi" w:hAnsiTheme="minorHAnsi" w:cstheme="minorHAnsi"/>
          <w:b/>
          <w:lang w:val="en-US"/>
        </w:rPr>
        <w:t>add</w:t>
      </w:r>
      <w:r>
        <w:rPr>
          <w:rFonts w:asciiTheme="minorHAnsi" w:hAnsiTheme="minorHAnsi" w:cstheme="minorHAnsi"/>
          <w:lang w:val="en-US"/>
        </w:rPr>
        <w:t xml:space="preserve"> the new values for health and damage to the previous</w:t>
      </w:r>
    </w:p>
    <w:p w14:paraId="10199776" w14:textId="27E2820E" w:rsidR="00277AC5" w:rsidRPr="00277AC5" w:rsidRDefault="00DC26EF" w:rsidP="00277AC5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rPrChange w:id="0" w:author="Tanya Staneva" w:date="2019-08-15T08:36:00Z">
            <w:rPr/>
          </w:rPrChange>
        </w:rPr>
      </w:pPr>
      <w:bookmarkStart w:id="1" w:name="_GoBack"/>
      <w:bookmarkEnd w:id="1"/>
      <w:r>
        <w:t xml:space="preserve"> If wizard does not exist you must print:</w:t>
      </w:r>
      <w:r w:rsidR="00C50277">
        <w:t xml:space="preserve"> </w:t>
      </w:r>
      <w:r w:rsidR="00C50277" w:rsidRPr="00B817B9">
        <w:rPr>
          <w:rFonts w:ascii="Consolas" w:hAnsi="Consolas"/>
        </w:rPr>
        <w:t>"</w:t>
      </w:r>
      <w:r w:rsidRPr="00B817B9">
        <w:rPr>
          <w:rFonts w:ascii="Consolas" w:hAnsi="Consolas"/>
          <w:b/>
          <w:bCs/>
        </w:rPr>
        <w:t>Wizard does not exist!</w:t>
      </w:r>
      <w:r w:rsidR="00C50277" w:rsidRPr="00B817B9">
        <w:rPr>
          <w:rFonts w:ascii="Consolas" w:hAnsi="Consolas"/>
          <w:b/>
          <w:bCs/>
        </w:rPr>
        <w:t>"</w:t>
      </w:r>
    </w:p>
    <w:p w14:paraId="39387FCE" w14:textId="77777777" w:rsidR="006F7EC3" w:rsidRDefault="006F7EC3" w:rsidP="00DC26EF">
      <w:pPr>
        <w:pStyle w:val="HTMLPreformatted"/>
        <w:shd w:val="clear" w:color="auto" w:fill="FFFFFF"/>
        <w:rPr>
          <w:rFonts w:ascii="Consolas" w:hAnsi="Consolas"/>
          <w:b/>
          <w:bCs/>
          <w:color w:val="008080"/>
        </w:rPr>
      </w:pPr>
    </w:p>
    <w:p w14:paraId="0CF68500" w14:textId="7D72EA9C" w:rsidR="003101AB" w:rsidRPr="00B817B9" w:rsidRDefault="006F7EC3" w:rsidP="00DC26EF">
      <w:pPr>
        <w:pStyle w:val="HTMLPreformatted"/>
        <w:shd w:val="clear" w:color="auto" w:fill="FFFFFF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B817B9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When you receive command </w:t>
      </w:r>
      <w:r w:rsidR="00C50277" w:rsidRPr="00B817B9">
        <w:rPr>
          <w:rFonts w:asciiTheme="minorHAnsi" w:hAnsiTheme="minorHAnsi" w:cstheme="minorHAnsi"/>
          <w:bCs/>
          <w:sz w:val="22"/>
          <w:szCs w:val="22"/>
          <w:lang w:val="en-US"/>
        </w:rPr>
        <w:t>"</w:t>
      </w:r>
      <w:r w:rsidRPr="00B817B9">
        <w:rPr>
          <w:rFonts w:asciiTheme="minorHAnsi" w:hAnsiTheme="minorHAnsi" w:cstheme="minorHAnsi"/>
          <w:bCs/>
          <w:sz w:val="22"/>
          <w:szCs w:val="22"/>
          <w:lang w:val="en-US"/>
        </w:rPr>
        <w:t>fight</w:t>
      </w:r>
      <w:r w:rsidR="00C50277" w:rsidRPr="00B817B9">
        <w:rPr>
          <w:rFonts w:asciiTheme="minorHAnsi" w:hAnsiTheme="minorHAnsi" w:cstheme="minorHAnsi"/>
          <w:bCs/>
          <w:sz w:val="22"/>
          <w:szCs w:val="22"/>
          <w:lang w:val="en-US"/>
        </w:rPr>
        <w:t>"</w:t>
      </w:r>
      <w:r w:rsidRPr="00B817B9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the war has </w:t>
      </w:r>
      <w:r w:rsidR="004C45B9" w:rsidRPr="00B817B9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been </w:t>
      </w:r>
      <w:r w:rsidRPr="00B817B9">
        <w:rPr>
          <w:rFonts w:asciiTheme="minorHAnsi" w:hAnsiTheme="minorHAnsi" w:cstheme="minorHAnsi"/>
          <w:bCs/>
          <w:sz w:val="22"/>
          <w:szCs w:val="22"/>
          <w:lang w:val="en-US"/>
        </w:rPr>
        <w:t>started</w:t>
      </w:r>
      <w:r w:rsidR="003101AB" w:rsidRPr="00B817B9">
        <w:rPr>
          <w:rFonts w:asciiTheme="minorHAnsi" w:hAnsiTheme="minorHAnsi" w:cstheme="minorHAnsi"/>
          <w:bCs/>
          <w:sz w:val="22"/>
          <w:szCs w:val="22"/>
          <w:lang w:val="en-US"/>
        </w:rPr>
        <w:t>!</w:t>
      </w:r>
    </w:p>
    <w:p w14:paraId="6EF8614B" w14:textId="3C9F4CC5" w:rsidR="003101AB" w:rsidRPr="00B817B9" w:rsidRDefault="00C50277" w:rsidP="00DC26EF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  <w:r w:rsidRPr="00B817B9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Wizard battles</w:t>
      </w:r>
    </w:p>
    <w:p w14:paraId="75A77B89" w14:textId="62B9B961" w:rsidR="003101AB" w:rsidRPr="00B817B9" w:rsidRDefault="003101AB" w:rsidP="00DC26EF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en-US"/>
        </w:rPr>
      </w:pPr>
      <w:r w:rsidRPr="00B817B9">
        <w:rPr>
          <w:rFonts w:asciiTheme="minorHAnsi" w:hAnsiTheme="minorHAnsi" w:cstheme="minorHAnsi"/>
          <w:sz w:val="22"/>
          <w:szCs w:val="22"/>
          <w:lang w:val="en-US"/>
        </w:rPr>
        <w:t>You will receive information about wizards in the following format:</w:t>
      </w:r>
    </w:p>
    <w:p w14:paraId="5133DCBD" w14:textId="46510333" w:rsidR="003101AB" w:rsidRPr="00B817B9" w:rsidRDefault="003101AB" w:rsidP="00DC26EF">
      <w:pPr>
        <w:pStyle w:val="HTMLPreformatted"/>
        <w:shd w:val="clear" w:color="auto" w:fill="FFFFFF"/>
        <w:rPr>
          <w:rFonts w:ascii="Consolas" w:hAnsi="Consolas" w:cstheme="minorHAnsi"/>
          <w:b/>
          <w:sz w:val="22"/>
          <w:szCs w:val="22"/>
          <w:lang w:val="en-US"/>
        </w:rPr>
      </w:pPr>
      <w:r w:rsidRPr="00B817B9">
        <w:rPr>
          <w:rFonts w:ascii="Consolas" w:hAnsi="Consolas" w:cstheme="minorHAnsi"/>
          <w:b/>
          <w:sz w:val="22"/>
          <w:szCs w:val="22"/>
        </w:rPr>
        <w:t>{wizard_name} &lt;=&gt; {wizard_name}</w:t>
      </w:r>
    </w:p>
    <w:p w14:paraId="4B4F0AC1" w14:textId="16FD6798" w:rsidR="003101AB" w:rsidRPr="00B817B9" w:rsidRDefault="003101AB" w:rsidP="003101AB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en-US"/>
        </w:rPr>
      </w:pPr>
      <w:r w:rsidRPr="00B817B9">
        <w:rPr>
          <w:rFonts w:asciiTheme="minorHAnsi" w:hAnsiTheme="minorHAnsi" w:cstheme="minorHAnsi"/>
          <w:sz w:val="22"/>
          <w:szCs w:val="22"/>
          <w:lang w:val="en-US"/>
        </w:rPr>
        <w:t xml:space="preserve">If </w:t>
      </w:r>
      <w:r w:rsidRPr="00B817B9">
        <w:rPr>
          <w:rFonts w:asciiTheme="minorHAnsi" w:hAnsiTheme="minorHAnsi" w:cstheme="minorHAnsi"/>
          <w:b/>
          <w:sz w:val="22"/>
          <w:szCs w:val="22"/>
          <w:lang w:val="en-US"/>
        </w:rPr>
        <w:t xml:space="preserve">both wizards </w:t>
      </w:r>
      <w:r w:rsidRPr="00B817B9">
        <w:rPr>
          <w:rFonts w:asciiTheme="minorHAnsi" w:hAnsiTheme="minorHAnsi" w:cstheme="minorHAnsi"/>
          <w:sz w:val="22"/>
          <w:szCs w:val="22"/>
          <w:lang w:val="en-US"/>
        </w:rPr>
        <w:t>exist you start the fight. The first is the attack</w:t>
      </w:r>
      <w:r w:rsidR="004C45B9" w:rsidRPr="00B817B9">
        <w:rPr>
          <w:rFonts w:asciiTheme="minorHAnsi" w:hAnsiTheme="minorHAnsi" w:cstheme="minorHAnsi"/>
          <w:sz w:val="22"/>
          <w:szCs w:val="22"/>
          <w:lang w:val="en-US"/>
        </w:rPr>
        <w:t>e</w:t>
      </w:r>
      <w:r w:rsidRPr="00B817B9">
        <w:rPr>
          <w:rFonts w:asciiTheme="minorHAnsi" w:hAnsiTheme="minorHAnsi" w:cstheme="minorHAnsi"/>
          <w:sz w:val="22"/>
          <w:szCs w:val="22"/>
          <w:lang w:val="en-US"/>
        </w:rPr>
        <w:t xml:space="preserve">r and the second is the attacked wizard. You must </w:t>
      </w:r>
      <w:r w:rsidRPr="00B817B9">
        <w:rPr>
          <w:rFonts w:asciiTheme="minorHAnsi" w:hAnsiTheme="minorHAnsi" w:cstheme="minorHAnsi"/>
          <w:b/>
          <w:sz w:val="22"/>
          <w:szCs w:val="22"/>
          <w:lang w:val="en-US"/>
        </w:rPr>
        <w:t>decrease the health of the attacked wizard with the damage power of the attacker</w:t>
      </w:r>
      <w:r w:rsidRPr="00B817B9">
        <w:rPr>
          <w:rFonts w:asciiTheme="minorHAnsi" w:hAnsiTheme="minorHAnsi" w:cstheme="minorHAnsi"/>
          <w:sz w:val="22"/>
          <w:szCs w:val="22"/>
          <w:lang w:val="en-US"/>
        </w:rPr>
        <w:t xml:space="preserve">. Attacker </w:t>
      </w:r>
      <w:r w:rsidRPr="00B817B9">
        <w:rPr>
          <w:rFonts w:asciiTheme="minorHAnsi" w:hAnsiTheme="minorHAnsi" w:cstheme="minorHAnsi"/>
          <w:b/>
          <w:sz w:val="22"/>
          <w:szCs w:val="22"/>
          <w:lang w:val="en-US"/>
        </w:rPr>
        <w:t xml:space="preserve">increase </w:t>
      </w:r>
      <w:r w:rsidR="005C0A4F" w:rsidRPr="00B817B9">
        <w:rPr>
          <w:rFonts w:asciiTheme="minorHAnsi" w:hAnsiTheme="minorHAnsi" w:cstheme="minorHAnsi"/>
          <w:b/>
          <w:sz w:val="22"/>
          <w:szCs w:val="22"/>
          <w:lang w:val="en-US"/>
        </w:rPr>
        <w:t>its</w:t>
      </w:r>
      <w:r w:rsidRPr="00B817B9">
        <w:rPr>
          <w:rFonts w:asciiTheme="minorHAnsi" w:hAnsiTheme="minorHAnsi" w:cstheme="minorHAnsi"/>
          <w:b/>
          <w:sz w:val="22"/>
          <w:szCs w:val="22"/>
          <w:lang w:val="en-US"/>
        </w:rPr>
        <w:t xml:space="preserve"> health by 50 </w:t>
      </w:r>
      <w:r w:rsidRPr="00B817B9">
        <w:rPr>
          <w:rFonts w:asciiTheme="minorHAnsi" w:hAnsiTheme="minorHAnsi" w:cstheme="minorHAnsi"/>
          <w:sz w:val="22"/>
          <w:szCs w:val="22"/>
          <w:lang w:val="en-US"/>
        </w:rPr>
        <w:t xml:space="preserve">with every battle. </w:t>
      </w:r>
    </w:p>
    <w:p w14:paraId="28F8A42E" w14:textId="2CF48901" w:rsidR="003101AB" w:rsidRPr="00B817B9" w:rsidRDefault="003101AB" w:rsidP="00B817B9">
      <w:pPr>
        <w:pStyle w:val="HTMLPreformatted"/>
        <w:numPr>
          <w:ilvl w:val="0"/>
          <w:numId w:val="2"/>
        </w:numPr>
        <w:shd w:val="clear" w:color="auto" w:fill="FFFFFF"/>
        <w:rPr>
          <w:rFonts w:ascii="Consolas" w:hAnsi="Consolas"/>
          <w:b/>
          <w:color w:val="000000"/>
          <w:sz w:val="22"/>
          <w:szCs w:val="22"/>
        </w:rPr>
      </w:pPr>
      <w:r w:rsidRPr="00B817B9">
        <w:rPr>
          <w:rFonts w:cstheme="minorHAnsi"/>
          <w:sz w:val="22"/>
          <w:szCs w:val="22"/>
        </w:rPr>
        <w:t>If attacked  wizard</w:t>
      </w:r>
      <w:r w:rsidR="004C45B9" w:rsidRPr="00B817B9">
        <w:rPr>
          <w:rFonts w:cstheme="minorHAnsi"/>
          <w:sz w:val="22"/>
          <w:szCs w:val="22"/>
        </w:rPr>
        <w:t>’s</w:t>
      </w:r>
      <w:r w:rsidRPr="00B817B9">
        <w:rPr>
          <w:rFonts w:cstheme="minorHAnsi"/>
          <w:sz w:val="22"/>
          <w:szCs w:val="22"/>
        </w:rPr>
        <w:t xml:space="preserve"> health become 0 or less you must print:</w:t>
      </w:r>
      <w:r w:rsidRPr="00B817B9">
        <w:rPr>
          <w:rFonts w:ascii="Consolas" w:hAnsi="Consolas"/>
          <w:b/>
          <w:bCs/>
          <w:color w:val="008080"/>
          <w:sz w:val="22"/>
          <w:szCs w:val="22"/>
          <w:lang w:val="en-US"/>
        </w:rPr>
        <w:t xml:space="preserve"> </w:t>
      </w:r>
      <w:r w:rsidR="00A8794E" w:rsidRPr="00B817B9">
        <w:rPr>
          <w:rFonts w:ascii="Consolas" w:hAnsi="Consolas"/>
          <w:b/>
          <w:bCs/>
          <w:sz w:val="22"/>
          <w:szCs w:val="22"/>
          <w:lang w:val="en-US"/>
        </w:rPr>
        <w:t>"</w:t>
      </w:r>
      <w:r w:rsidRPr="00B817B9">
        <w:rPr>
          <w:rFonts w:ascii="Consolas" w:hAnsi="Consolas"/>
          <w:b/>
          <w:bCs/>
          <w:sz w:val="22"/>
          <w:szCs w:val="22"/>
        </w:rPr>
        <w:t>Fatality - {</w:t>
      </w:r>
      <w:r w:rsidRPr="00B817B9">
        <w:rPr>
          <w:rFonts w:ascii="Consolas" w:hAnsi="Consolas"/>
          <w:b/>
          <w:sz w:val="22"/>
          <w:szCs w:val="22"/>
        </w:rPr>
        <w:t>attacker</w:t>
      </w:r>
      <w:r w:rsidRPr="00B817B9">
        <w:rPr>
          <w:rFonts w:ascii="Consolas" w:hAnsi="Consolas"/>
          <w:b/>
          <w:sz w:val="22"/>
          <w:szCs w:val="22"/>
          <w:lang w:val="en-US"/>
        </w:rPr>
        <w:t>_</w:t>
      </w:r>
      <w:r w:rsidRPr="00B817B9">
        <w:rPr>
          <w:rFonts w:ascii="Consolas" w:hAnsi="Consolas"/>
          <w:b/>
          <w:sz w:val="22"/>
          <w:szCs w:val="22"/>
        </w:rPr>
        <w:t>name</w:t>
      </w:r>
      <w:r w:rsidRPr="00B817B9">
        <w:rPr>
          <w:rFonts w:ascii="Consolas" w:hAnsi="Consolas"/>
          <w:b/>
          <w:bCs/>
          <w:sz w:val="22"/>
          <w:szCs w:val="22"/>
        </w:rPr>
        <w:t>} wins</w:t>
      </w:r>
      <w:r w:rsidR="007A3717">
        <w:rPr>
          <w:rFonts w:ascii="Consolas" w:hAnsi="Consolas"/>
          <w:b/>
          <w:bCs/>
          <w:sz w:val="22"/>
          <w:szCs w:val="22"/>
          <w:lang w:val="en-US"/>
        </w:rPr>
        <w:t>!</w:t>
      </w:r>
      <w:r w:rsidR="00A8794E" w:rsidRPr="00B817B9">
        <w:rPr>
          <w:rFonts w:ascii="Consolas" w:hAnsi="Consolas"/>
          <w:b/>
          <w:bCs/>
          <w:sz w:val="22"/>
          <w:szCs w:val="22"/>
          <w:lang w:val="en-US"/>
        </w:rPr>
        <w:t>"</w:t>
      </w:r>
    </w:p>
    <w:p w14:paraId="2317FA45" w14:textId="067EF291" w:rsidR="003101AB" w:rsidRPr="00B817B9" w:rsidRDefault="003101AB" w:rsidP="003101A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proofErr w:type="gramStart"/>
      <w:r w:rsidRPr="00B817B9">
        <w:rPr>
          <w:rFonts w:asciiTheme="minorHAnsi" w:hAnsiTheme="minorHAnsi" w:cstheme="minorHAnsi"/>
          <w:b/>
          <w:bCs/>
          <w:sz w:val="22"/>
          <w:szCs w:val="22"/>
          <w:lang w:val="en-US"/>
        </w:rPr>
        <w:t>and</w:t>
      </w:r>
      <w:proofErr w:type="gramEnd"/>
      <w:r w:rsidRPr="00B817B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you must remove the attacked wizard</w:t>
      </w:r>
    </w:p>
    <w:p w14:paraId="61D275D9" w14:textId="3C38BE29" w:rsidR="003101AB" w:rsidRPr="00B817B9" w:rsidRDefault="003101AB" w:rsidP="00B817B9">
      <w:pPr>
        <w:pStyle w:val="HTMLPreformatted"/>
        <w:numPr>
          <w:ilvl w:val="0"/>
          <w:numId w:val="2"/>
        </w:numPr>
        <w:shd w:val="clear" w:color="auto" w:fill="FFFFFF"/>
        <w:rPr>
          <w:rFonts w:ascii="Consolas" w:hAnsi="Consolas"/>
          <w:b/>
          <w:sz w:val="22"/>
          <w:szCs w:val="22"/>
        </w:rPr>
      </w:pPr>
      <w:r w:rsidRPr="00B817B9">
        <w:rPr>
          <w:rFonts w:cstheme="minorHAnsi"/>
          <w:bCs/>
          <w:sz w:val="22"/>
          <w:szCs w:val="22"/>
        </w:rPr>
        <w:t>If the attacked wizard is alive (</w:t>
      </w:r>
      <w:r w:rsidRPr="00B817B9">
        <w:rPr>
          <w:rFonts w:cstheme="minorHAnsi"/>
          <w:b/>
          <w:bCs/>
          <w:sz w:val="22"/>
          <w:szCs w:val="22"/>
        </w:rPr>
        <w:t>health is greater than 0</w:t>
      </w:r>
      <w:r w:rsidRPr="00B817B9">
        <w:rPr>
          <w:rFonts w:cstheme="minorHAnsi"/>
          <w:bCs/>
          <w:sz w:val="22"/>
          <w:szCs w:val="22"/>
        </w:rPr>
        <w:t>) you must print</w:t>
      </w:r>
      <w:r w:rsidR="00A8794E">
        <w:rPr>
          <w:rFonts w:ascii="Consolas" w:hAnsi="Consolas"/>
          <w:b/>
          <w:bCs/>
          <w:color w:val="008080"/>
          <w:sz w:val="22"/>
          <w:szCs w:val="22"/>
          <w:lang w:val="en-US"/>
        </w:rPr>
        <w:t xml:space="preserve"> </w:t>
      </w:r>
      <w:r w:rsidR="00A8794E" w:rsidRPr="00B817B9">
        <w:rPr>
          <w:rFonts w:ascii="Consolas" w:hAnsi="Consolas"/>
          <w:b/>
          <w:bCs/>
        </w:rPr>
        <w:t>"</w:t>
      </w:r>
      <w:r w:rsidRPr="00B817B9">
        <w:rPr>
          <w:rFonts w:ascii="Consolas" w:hAnsi="Consolas"/>
          <w:b/>
          <w:bCs/>
          <w:sz w:val="22"/>
          <w:szCs w:val="22"/>
        </w:rPr>
        <w:t>Next time {</w:t>
      </w:r>
      <w:r w:rsidRPr="00B817B9">
        <w:rPr>
          <w:rFonts w:ascii="Consolas" w:hAnsi="Consolas"/>
          <w:b/>
          <w:sz w:val="22"/>
          <w:szCs w:val="22"/>
        </w:rPr>
        <w:t>attacked</w:t>
      </w:r>
      <w:r w:rsidRPr="00B817B9">
        <w:rPr>
          <w:rFonts w:ascii="Consolas" w:hAnsi="Consolas"/>
          <w:b/>
          <w:sz w:val="22"/>
          <w:szCs w:val="22"/>
          <w:lang w:val="en-US"/>
        </w:rPr>
        <w:t>_</w:t>
      </w:r>
      <w:r w:rsidRPr="00B817B9">
        <w:rPr>
          <w:rFonts w:ascii="Consolas" w:hAnsi="Consolas"/>
          <w:b/>
          <w:sz w:val="22"/>
          <w:szCs w:val="22"/>
        </w:rPr>
        <w:t>name</w:t>
      </w:r>
      <w:r w:rsidRPr="00B817B9">
        <w:rPr>
          <w:rFonts w:ascii="Consolas" w:hAnsi="Consolas"/>
          <w:b/>
          <w:bCs/>
          <w:sz w:val="22"/>
          <w:szCs w:val="22"/>
        </w:rPr>
        <w:t>}!</w:t>
      </w:r>
      <w:r w:rsidR="00A8794E" w:rsidRPr="00B817B9">
        <w:rPr>
          <w:rFonts w:ascii="Consolas" w:hAnsi="Consolas"/>
          <w:b/>
          <w:bCs/>
          <w:sz w:val="22"/>
          <w:szCs w:val="22"/>
          <w:lang w:val="en-US"/>
        </w:rPr>
        <w:t>"</w:t>
      </w:r>
    </w:p>
    <w:p w14:paraId="668AC464" w14:textId="4690CDF6" w:rsidR="00DC26EF" w:rsidRPr="00277AC5" w:rsidRDefault="00E92DFC" w:rsidP="00B817B9">
      <w:pPr>
        <w:pStyle w:val="HTMLPreformatted"/>
        <w:numPr>
          <w:ilvl w:val="0"/>
          <w:numId w:val="2"/>
        </w:numPr>
        <w:shd w:val="clear" w:color="auto" w:fill="FFFFFF"/>
        <w:rPr>
          <w:ins w:id="2" w:author="Tanya Staneva" w:date="2019-08-15T08:36:00Z"/>
          <w:sz w:val="22"/>
          <w:szCs w:val="22"/>
          <w:rPrChange w:id="3" w:author="Tanya Staneva" w:date="2019-08-15T08:36:00Z">
            <w:rPr>
              <w:ins w:id="4" w:author="Tanya Staneva" w:date="2019-08-15T08:36:00Z"/>
              <w:rFonts w:ascii="Consolas" w:hAnsi="Consolas"/>
              <w:b/>
              <w:bCs/>
            </w:rPr>
          </w:rPrChange>
        </w:rPr>
      </w:pPr>
      <w:r w:rsidRPr="00B817B9">
        <w:rPr>
          <w:rFonts w:cstheme="minorHAnsi"/>
          <w:bCs/>
          <w:sz w:val="22"/>
          <w:szCs w:val="22"/>
        </w:rPr>
        <w:t xml:space="preserve">If </w:t>
      </w:r>
      <w:r w:rsidRPr="00B817B9">
        <w:rPr>
          <w:rFonts w:cstheme="minorHAnsi"/>
          <w:b/>
          <w:bCs/>
          <w:sz w:val="22"/>
          <w:szCs w:val="22"/>
        </w:rPr>
        <w:t>one</w:t>
      </w:r>
      <w:r w:rsidRPr="00B817B9">
        <w:rPr>
          <w:rFonts w:cstheme="minorHAnsi"/>
          <w:bCs/>
          <w:sz w:val="22"/>
          <w:szCs w:val="22"/>
        </w:rPr>
        <w:t xml:space="preserve"> of the wizards </w:t>
      </w:r>
      <w:r w:rsidRPr="00B817B9">
        <w:rPr>
          <w:rFonts w:cstheme="minorHAnsi"/>
          <w:b/>
          <w:bCs/>
          <w:sz w:val="22"/>
          <w:szCs w:val="22"/>
        </w:rPr>
        <w:t>or both</w:t>
      </w:r>
      <w:r w:rsidRPr="00B817B9">
        <w:rPr>
          <w:rFonts w:cstheme="minorHAnsi"/>
          <w:bCs/>
          <w:sz w:val="22"/>
          <w:szCs w:val="22"/>
        </w:rPr>
        <w:t xml:space="preserve"> d</w:t>
      </w:r>
      <w:r w:rsidR="00FC0E58" w:rsidRPr="00B817B9">
        <w:rPr>
          <w:rFonts w:cstheme="minorHAnsi"/>
          <w:bCs/>
          <w:sz w:val="22"/>
          <w:szCs w:val="22"/>
        </w:rPr>
        <w:t>o not exist just print</w:t>
      </w:r>
      <w:r w:rsidR="00FC0E58" w:rsidRPr="00B817B9">
        <w:rPr>
          <w:rFonts w:ascii="Consolas" w:hAnsi="Consolas"/>
          <w:b/>
          <w:bCs/>
          <w:color w:val="008080"/>
          <w:sz w:val="22"/>
          <w:szCs w:val="22"/>
        </w:rPr>
        <w:t>:</w:t>
      </w:r>
      <w:r w:rsidR="00A8794E">
        <w:rPr>
          <w:rFonts w:ascii="Consolas" w:hAnsi="Consolas"/>
          <w:b/>
          <w:bCs/>
          <w:color w:val="008080"/>
          <w:sz w:val="22"/>
          <w:szCs w:val="22"/>
          <w:lang w:val="en-US"/>
        </w:rPr>
        <w:t xml:space="preserve"> </w:t>
      </w:r>
      <w:r w:rsidR="00A8794E" w:rsidRPr="00B817B9">
        <w:rPr>
          <w:rFonts w:ascii="Consolas" w:hAnsi="Consolas"/>
          <w:b/>
          <w:bCs/>
        </w:rPr>
        <w:t>"</w:t>
      </w:r>
      <w:r w:rsidR="00FC0E58" w:rsidRPr="00B817B9">
        <w:rPr>
          <w:rFonts w:ascii="Consolas" w:hAnsi="Consolas"/>
          <w:b/>
          <w:bCs/>
          <w:sz w:val="22"/>
          <w:szCs w:val="22"/>
        </w:rPr>
        <w:t>Cannot place a fight with non-existing wizards!</w:t>
      </w:r>
      <w:r w:rsidR="00A8794E" w:rsidRPr="00B817B9">
        <w:rPr>
          <w:rFonts w:ascii="Consolas" w:hAnsi="Consolas"/>
          <w:b/>
          <w:bCs/>
        </w:rPr>
        <w:t>"</w:t>
      </w:r>
    </w:p>
    <w:p w14:paraId="2D107C4F" w14:textId="77777777" w:rsidR="00277AC5" w:rsidRDefault="00277AC5" w:rsidP="00277AC5">
      <w:pPr>
        <w:pStyle w:val="HTMLPreformatted"/>
        <w:shd w:val="clear" w:color="auto" w:fill="FFFFFF"/>
        <w:rPr>
          <w:ins w:id="5" w:author="Tanya Staneva" w:date="2019-08-15T08:36:00Z"/>
          <w:rFonts w:ascii="Consolas" w:hAnsi="Consolas"/>
          <w:b/>
          <w:bCs/>
          <w:lang w:val="en-US"/>
        </w:rPr>
        <w:pPrChange w:id="6" w:author="Tanya Staneva" w:date="2019-08-15T08:36:00Z">
          <w:pPr>
            <w:pStyle w:val="HTMLPreformatted"/>
            <w:numPr>
              <w:numId w:val="2"/>
            </w:numPr>
            <w:shd w:val="clear" w:color="auto" w:fill="FFFFFF"/>
            <w:ind w:left="720" w:hanging="360"/>
          </w:pPr>
        </w:pPrChange>
      </w:pPr>
    </w:p>
    <w:p w14:paraId="3C3A30CE" w14:textId="6F7C27DA" w:rsidR="00277AC5" w:rsidRPr="00277AC5" w:rsidRDefault="00277AC5" w:rsidP="00277AC5">
      <w:pPr>
        <w:pStyle w:val="HTMLPreformatted"/>
        <w:shd w:val="clear" w:color="auto" w:fill="FFFFFF"/>
        <w:rPr>
          <w:i/>
          <w:sz w:val="22"/>
          <w:szCs w:val="22"/>
          <w:u w:val="single"/>
          <w:lang w:val="en-US"/>
          <w:rPrChange w:id="7" w:author="Tanya Staneva" w:date="2019-08-15T08:36:00Z">
            <w:rPr>
              <w:sz w:val="22"/>
              <w:szCs w:val="22"/>
            </w:rPr>
          </w:rPrChange>
        </w:rPr>
        <w:pPrChange w:id="8" w:author="Tanya Staneva" w:date="2019-08-15T08:36:00Z">
          <w:pPr>
            <w:pStyle w:val="HTMLPreformatted"/>
            <w:numPr>
              <w:numId w:val="2"/>
            </w:numPr>
            <w:shd w:val="clear" w:color="auto" w:fill="FFFFFF"/>
            <w:ind w:left="720" w:hanging="360"/>
          </w:pPr>
        </w:pPrChange>
      </w:pPr>
      <w:ins w:id="9" w:author="Tanya Staneva" w:date="2019-08-15T08:36:00Z">
        <w:r w:rsidRPr="00277AC5">
          <w:rPr>
            <w:rFonts w:asciiTheme="minorHAnsi" w:hAnsiTheme="minorHAnsi" w:cstheme="minorHAnsi"/>
            <w:b/>
            <w:bCs/>
            <w:i/>
            <w:sz w:val="22"/>
            <w:szCs w:val="22"/>
            <w:u w:val="single"/>
            <w:lang w:val="en-US"/>
            <w:rPrChange w:id="10" w:author="Tanya Staneva" w:date="2019-08-15T08:36:00Z">
              <w:rPr>
                <w:rFonts w:ascii="Consolas" w:hAnsi="Consolas"/>
                <w:b/>
                <w:bCs/>
                <w:lang w:val="en-US"/>
              </w:rPr>
            </w:rPrChange>
          </w:rPr>
          <w:t>Note</w:t>
        </w:r>
        <w:r w:rsidRPr="00277AC5">
          <w:rPr>
            <w:rFonts w:ascii="Consolas" w:hAnsi="Consolas"/>
            <w:b/>
            <w:bCs/>
            <w:i/>
            <w:sz w:val="22"/>
            <w:szCs w:val="22"/>
            <w:u w:val="single"/>
            <w:lang w:val="en-US"/>
            <w:rPrChange w:id="11" w:author="Tanya Staneva" w:date="2019-08-15T08:36:00Z">
              <w:rPr>
                <w:rFonts w:ascii="Consolas" w:hAnsi="Consolas"/>
                <w:b/>
                <w:bCs/>
                <w:lang w:val="en-US"/>
              </w:rPr>
            </w:rPrChange>
          </w:rPr>
          <w:t xml:space="preserve">: </w:t>
        </w:r>
        <w:r>
          <w:rPr>
            <w:rFonts w:ascii="Consolas" w:hAnsi="Consolas"/>
            <w:b/>
            <w:bCs/>
            <w:i/>
            <w:sz w:val="22"/>
            <w:szCs w:val="22"/>
            <w:u w:val="single"/>
            <w:rPrChange w:id="12" w:author="Tanya Staneva" w:date="2019-08-15T08:36:00Z">
              <w:rPr>
                <w:rFonts w:ascii="Consolas" w:hAnsi="Consolas"/>
                <w:b/>
                <w:bCs/>
                <w:i/>
                <w:sz w:val="22"/>
                <w:szCs w:val="22"/>
                <w:u w:val="single"/>
              </w:rPr>
            </w:rPrChange>
          </w:rPr>
          <w:t>w</w:t>
        </w:r>
        <w:r w:rsidRPr="00277AC5">
          <w:rPr>
            <w:rFonts w:ascii="Consolas" w:hAnsi="Consolas"/>
            <w:b/>
            <w:bCs/>
            <w:i/>
            <w:sz w:val="22"/>
            <w:szCs w:val="22"/>
            <w:u w:val="single"/>
            <w:rPrChange w:id="13" w:author="Tanya Staneva" w:date="2019-08-15T08:36:00Z">
              <w:rPr>
                <w:rFonts w:ascii="Consolas" w:hAnsi="Consolas"/>
                <w:b/>
                <w:bCs/>
              </w:rPr>
            </w:rPrChange>
          </w:rPr>
          <w:t xml:space="preserve">izard_healt </w:t>
        </w:r>
        <w:r w:rsidRPr="00277AC5">
          <w:rPr>
            <w:rFonts w:asciiTheme="minorHAnsi" w:hAnsiTheme="minorHAnsi" w:cstheme="minorHAnsi"/>
            <w:bCs/>
            <w:i/>
            <w:sz w:val="22"/>
            <w:szCs w:val="22"/>
            <w:u w:val="single"/>
            <w:rPrChange w:id="14" w:author="Tanya Staneva" w:date="2019-08-15T08:36:00Z">
              <w:rPr>
                <w:rFonts w:asciiTheme="minorHAnsi" w:hAnsiTheme="minorHAnsi" w:cstheme="minorHAnsi"/>
                <w:bCs/>
              </w:rPr>
            </w:rPrChange>
          </w:rPr>
          <w:t>and</w:t>
        </w:r>
        <w:r w:rsidRPr="00277AC5">
          <w:rPr>
            <w:rFonts w:ascii="Consolas" w:hAnsi="Consolas"/>
            <w:b/>
            <w:bCs/>
            <w:i/>
            <w:sz w:val="22"/>
            <w:szCs w:val="22"/>
            <w:u w:val="single"/>
            <w:rPrChange w:id="15" w:author="Tanya Staneva" w:date="2019-08-15T08:36:00Z">
              <w:rPr>
                <w:rFonts w:ascii="Consolas" w:hAnsi="Consolas"/>
                <w:b/>
                <w:bCs/>
              </w:rPr>
            </w:rPrChange>
          </w:rPr>
          <w:t xml:space="preserve"> wizard_damage </w:t>
        </w:r>
        <w:r w:rsidRPr="00277AC5">
          <w:rPr>
            <w:rFonts w:asciiTheme="minorHAnsi" w:hAnsiTheme="minorHAnsi" w:cstheme="minorHAnsi"/>
            <w:bCs/>
            <w:i/>
            <w:sz w:val="22"/>
            <w:szCs w:val="22"/>
            <w:u w:val="single"/>
            <w:rPrChange w:id="16" w:author="Tanya Staneva" w:date="2019-08-15T08:36:00Z">
              <w:rPr>
                <w:rFonts w:asciiTheme="minorHAnsi" w:hAnsiTheme="minorHAnsi" w:cstheme="minorHAnsi"/>
                <w:bCs/>
              </w:rPr>
            </w:rPrChange>
          </w:rPr>
          <w:t xml:space="preserve">will always be </w:t>
        </w:r>
        <w:r w:rsidRPr="00277AC5">
          <w:rPr>
            <w:rFonts w:asciiTheme="minorHAnsi" w:hAnsiTheme="minorHAnsi" w:cstheme="minorHAnsi"/>
            <w:b/>
            <w:bCs/>
            <w:i/>
            <w:sz w:val="22"/>
            <w:szCs w:val="22"/>
            <w:u w:val="single"/>
            <w:rPrChange w:id="17" w:author="Tanya Staneva" w:date="2019-08-15T08:36:00Z">
              <w:rPr>
                <w:rFonts w:asciiTheme="minorHAnsi" w:hAnsiTheme="minorHAnsi" w:cstheme="minorHAnsi"/>
                <w:b/>
                <w:bCs/>
              </w:rPr>
            </w:rPrChange>
          </w:rPr>
          <w:t>integers</w:t>
        </w:r>
      </w:ins>
    </w:p>
    <w:p w14:paraId="749D1BD9" w14:textId="77777777" w:rsidR="00DC26EF" w:rsidRPr="004D4802" w:rsidRDefault="00DC26EF" w:rsidP="00B817B9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t>Output</w:t>
      </w:r>
    </w:p>
    <w:p w14:paraId="5F5447D1" w14:textId="07986ED4" w:rsidR="00DC26EF" w:rsidRPr="00FA23D0" w:rsidRDefault="0081051A" w:rsidP="00DC26EF">
      <w:r w:rsidRPr="00FA23D0">
        <w:t xml:space="preserve">You must print the </w:t>
      </w:r>
      <w:r w:rsidRPr="00FA23D0">
        <w:rPr>
          <w:b/>
        </w:rPr>
        <w:t>wizards that have been left</w:t>
      </w:r>
      <w:r w:rsidRPr="00FA23D0">
        <w:t xml:space="preserve"> after the war, </w:t>
      </w:r>
      <w:r w:rsidRPr="00FA23D0">
        <w:rPr>
          <w:b/>
        </w:rPr>
        <w:t>sorted by their health in DESCENDING</w:t>
      </w:r>
      <w:r w:rsidRPr="00FA23D0">
        <w:t xml:space="preserve"> order.</w:t>
      </w:r>
      <w:r w:rsidR="00FA23D0" w:rsidRPr="00FA23D0">
        <w:t xml:space="preserve"> In the following format:</w:t>
      </w:r>
    </w:p>
    <w:p w14:paraId="508D6B49" w14:textId="1D1D2901" w:rsidR="00175BBC" w:rsidRPr="00B817B9" w:rsidRDefault="00FA23D0" w:rsidP="00B817B9">
      <w:r w:rsidRPr="00B817B9">
        <w:rPr>
          <w:rFonts w:ascii="Consolas" w:eastAsia="Times New Roman" w:hAnsi="Consolas" w:cs="Courier New"/>
          <w:b/>
          <w:bCs/>
          <w:sz w:val="20"/>
          <w:szCs w:val="20"/>
          <w:lang w:val="bg-BG" w:eastAsia="bg-BG"/>
        </w:rPr>
        <w:t>Wizard: {</w:t>
      </w:r>
      <w:r w:rsidRPr="00B817B9">
        <w:rPr>
          <w:rFonts w:ascii="Consolas" w:eastAsia="Times New Roman" w:hAnsi="Consolas" w:cs="Courier New"/>
          <w:b/>
          <w:sz w:val="20"/>
          <w:szCs w:val="20"/>
          <w:lang w:val="bg-BG" w:eastAsia="bg-BG"/>
        </w:rPr>
        <w:t>name</w:t>
      </w:r>
      <w:r w:rsidRPr="00B817B9">
        <w:rPr>
          <w:rFonts w:ascii="Consolas" w:eastAsia="Times New Roman" w:hAnsi="Consolas" w:cs="Courier New"/>
          <w:b/>
          <w:bCs/>
          <w:sz w:val="20"/>
          <w:szCs w:val="20"/>
          <w:lang w:val="bg-BG" w:eastAsia="bg-BG"/>
        </w:rPr>
        <w:t>}. Health: {</w:t>
      </w:r>
      <w:r w:rsidRPr="00B817B9">
        <w:rPr>
          <w:rFonts w:ascii="Consolas" w:eastAsia="Times New Roman" w:hAnsi="Consolas" w:cs="Courier New"/>
          <w:b/>
          <w:sz w:val="20"/>
          <w:szCs w:val="20"/>
          <w:lang w:val="bg-BG" w:eastAsia="bg-BG"/>
        </w:rPr>
        <w:t>health</w:t>
      </w:r>
      <w:r w:rsidRPr="00B817B9">
        <w:rPr>
          <w:rFonts w:ascii="Consolas" w:eastAsia="Times New Roman" w:hAnsi="Consolas" w:cs="Courier New"/>
          <w:b/>
          <w:bCs/>
          <w:sz w:val="20"/>
          <w:szCs w:val="20"/>
          <w:lang w:val="bg-BG" w:eastAsia="bg-BG"/>
        </w:rPr>
        <w:t>}. Damage power: {</w:t>
      </w:r>
      <w:r w:rsidRPr="00B817B9">
        <w:rPr>
          <w:rFonts w:ascii="Consolas" w:eastAsia="Times New Roman" w:hAnsi="Consolas" w:cs="Courier New"/>
          <w:b/>
          <w:sz w:val="20"/>
          <w:szCs w:val="20"/>
          <w:lang w:val="bg-BG" w:eastAsia="bg-BG"/>
        </w:rPr>
        <w:t>damage</w:t>
      </w:r>
      <w:r w:rsidRPr="00B817B9">
        <w:rPr>
          <w:rFonts w:ascii="Consolas" w:eastAsia="Times New Roman" w:hAnsi="Consolas" w:cs="Courier New"/>
          <w:b/>
          <w:bCs/>
          <w:sz w:val="20"/>
          <w:szCs w:val="20"/>
          <w:lang w:val="bg-BG" w:eastAsia="bg-BG"/>
        </w:rPr>
        <w:t>}</w:t>
      </w:r>
    </w:p>
    <w:p w14:paraId="14B29D6B" w14:textId="6E21C2C7" w:rsidR="00DC26EF" w:rsidRPr="004A69AC" w:rsidRDefault="00175BBC" w:rsidP="00B817B9">
      <w:pPr>
        <w:pStyle w:val="Heading2"/>
        <w:numPr>
          <w:ilvl w:val="0"/>
          <w:numId w:val="0"/>
        </w:numPr>
        <w:ind w:left="426" w:hanging="426"/>
      </w:pPr>
      <w:r>
        <w:t>Examples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5"/>
        <w:gridCol w:w="4770"/>
        <w:gridCol w:w="2960"/>
      </w:tblGrid>
      <w:tr w:rsidR="00DC26EF" w14:paraId="5274A0FA" w14:textId="77777777" w:rsidTr="00BE5FD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DD802" w14:textId="77777777" w:rsidR="00DC26EF" w:rsidRDefault="00DC26EF" w:rsidP="00BE5F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6478CC" w14:textId="77777777" w:rsidR="00DC26EF" w:rsidRDefault="00DC26EF" w:rsidP="00BE5F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B3387" w14:textId="77777777" w:rsidR="00DC26EF" w:rsidRDefault="00DC26EF" w:rsidP="00BE5F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C26EF" w14:paraId="5D603F07" w14:textId="77777777" w:rsidTr="00BE5FD4">
        <w:trPr>
          <w:trHeight w:val="40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B85E" w14:textId="77777777" w:rsidR="005C0A4F" w:rsidRPr="005C0A4F" w:rsidRDefault="005C0A4F" w:rsidP="005C0A4F">
            <w:pPr>
              <w:pStyle w:val="Code"/>
              <w:rPr>
                <w:b w:val="0"/>
                <w:highlight w:val="yellow"/>
                <w:lang w:val="en-GB"/>
              </w:rPr>
            </w:pPr>
            <w:r w:rsidRPr="005C0A4F">
              <w:rPr>
                <w:b w:val="0"/>
                <w:highlight w:val="yellow"/>
                <w:lang w:val="en-GB"/>
              </w:rPr>
              <w:t>new codexX 23 50</w:t>
            </w:r>
          </w:p>
          <w:p w14:paraId="40A4C9B6" w14:textId="77777777" w:rsidR="005C0A4F" w:rsidRPr="005C0A4F" w:rsidRDefault="005C0A4F" w:rsidP="005C0A4F">
            <w:pPr>
              <w:pStyle w:val="Code"/>
              <w:rPr>
                <w:b w:val="0"/>
                <w:highlight w:val="yellow"/>
                <w:lang w:val="en-GB"/>
              </w:rPr>
            </w:pPr>
            <w:r w:rsidRPr="005C0A4F">
              <w:rPr>
                <w:b w:val="0"/>
                <w:highlight w:val="yellow"/>
                <w:lang w:val="en-GB"/>
              </w:rPr>
              <w:t>new wizz0 20 1500</w:t>
            </w:r>
          </w:p>
          <w:p w14:paraId="0CDB239C" w14:textId="77777777" w:rsidR="005C0A4F" w:rsidRPr="005C0A4F" w:rsidRDefault="005C0A4F" w:rsidP="005C0A4F">
            <w:pPr>
              <w:pStyle w:val="Code"/>
              <w:rPr>
                <w:b w:val="0"/>
                <w:lang w:val="en-GB"/>
              </w:rPr>
            </w:pPr>
            <w:r w:rsidRPr="005C0A4F">
              <w:rPr>
                <w:b w:val="0"/>
                <w:highlight w:val="yellow"/>
                <w:lang w:val="en-GB"/>
              </w:rPr>
              <w:t>new figther 5000 3000</w:t>
            </w:r>
          </w:p>
          <w:p w14:paraId="4DF1DF01" w14:textId="77777777" w:rsidR="005C0A4F" w:rsidRPr="005C0A4F" w:rsidRDefault="005C0A4F" w:rsidP="005C0A4F">
            <w:pPr>
              <w:pStyle w:val="Code"/>
              <w:rPr>
                <w:b w:val="0"/>
                <w:lang w:val="en-GB"/>
              </w:rPr>
            </w:pPr>
            <w:r w:rsidRPr="005C0A4F">
              <w:rPr>
                <w:b w:val="0"/>
                <w:highlight w:val="green"/>
                <w:lang w:val="en-GB"/>
              </w:rPr>
              <w:lastRenderedPageBreak/>
              <w:t>edit codexX 100 5000</w:t>
            </w:r>
          </w:p>
          <w:p w14:paraId="53050034" w14:textId="77777777" w:rsidR="005C0A4F" w:rsidRPr="005C0A4F" w:rsidRDefault="005C0A4F" w:rsidP="005C0A4F">
            <w:pPr>
              <w:pStyle w:val="Code"/>
              <w:rPr>
                <w:b w:val="0"/>
                <w:lang w:val="en-GB"/>
              </w:rPr>
            </w:pPr>
            <w:r w:rsidRPr="005C0A4F">
              <w:rPr>
                <w:b w:val="0"/>
                <w:lang w:val="en-GB"/>
              </w:rPr>
              <w:t>fight</w:t>
            </w:r>
          </w:p>
          <w:p w14:paraId="01E5B8BD" w14:textId="77777777" w:rsidR="005C0A4F" w:rsidRPr="005C0A4F" w:rsidRDefault="005C0A4F" w:rsidP="005C0A4F">
            <w:pPr>
              <w:pStyle w:val="Code"/>
              <w:rPr>
                <w:b w:val="0"/>
                <w:lang w:val="en-GB"/>
              </w:rPr>
            </w:pPr>
            <w:r w:rsidRPr="00DD5F05">
              <w:rPr>
                <w:b w:val="0"/>
                <w:highlight w:val="cyan"/>
                <w:lang w:val="en-GB"/>
              </w:rPr>
              <w:t>codexX &lt;=&gt; wizz0</w:t>
            </w:r>
          </w:p>
          <w:p w14:paraId="64ECE913" w14:textId="77777777" w:rsidR="005C0A4F" w:rsidRPr="005C0A4F" w:rsidRDefault="005C0A4F" w:rsidP="005C0A4F">
            <w:pPr>
              <w:pStyle w:val="Code"/>
              <w:rPr>
                <w:b w:val="0"/>
                <w:lang w:val="en-GB"/>
              </w:rPr>
            </w:pPr>
            <w:r w:rsidRPr="00DD5F05">
              <w:rPr>
                <w:b w:val="0"/>
                <w:highlight w:val="magenta"/>
                <w:lang w:val="en-GB"/>
              </w:rPr>
              <w:t>codexX &lt;=&gt; osa</w:t>
            </w:r>
          </w:p>
          <w:p w14:paraId="6FB66381" w14:textId="77777777" w:rsidR="005C0A4F" w:rsidRPr="005C0A4F" w:rsidRDefault="005C0A4F" w:rsidP="005C0A4F">
            <w:pPr>
              <w:pStyle w:val="Code"/>
              <w:rPr>
                <w:b w:val="0"/>
                <w:lang w:val="en-GB"/>
              </w:rPr>
            </w:pPr>
            <w:r w:rsidRPr="005C0A4F">
              <w:rPr>
                <w:b w:val="0"/>
                <w:lang w:val="en-GB"/>
              </w:rPr>
              <w:t>end</w:t>
            </w:r>
          </w:p>
          <w:p w14:paraId="060BAE9F" w14:textId="77777777" w:rsidR="00DC26EF" w:rsidRPr="00D95A4D" w:rsidRDefault="00DC26EF" w:rsidP="00BE5FD4">
            <w:pPr>
              <w:pStyle w:val="Code"/>
              <w:rPr>
                <w:b w:val="0"/>
                <w:lang w:val="en-GB"/>
              </w:rPr>
            </w:pPr>
          </w:p>
          <w:p w14:paraId="0936C76E" w14:textId="77777777" w:rsidR="00DC26EF" w:rsidRPr="003E25D7" w:rsidRDefault="00DC26EF" w:rsidP="00BE5FD4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666B7" w14:textId="77777777" w:rsidR="005C0A4F" w:rsidRPr="005C0A4F" w:rsidRDefault="005C0A4F" w:rsidP="005C0A4F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DD5F05">
              <w:rPr>
                <w:rFonts w:ascii="Consolas" w:eastAsia="Calibri" w:hAnsi="Consolas" w:cs="Times New Roman"/>
                <w:noProof/>
                <w:sz w:val="20"/>
                <w:highlight w:val="cyan"/>
                <w:lang w:val="bg-BG"/>
              </w:rPr>
              <w:lastRenderedPageBreak/>
              <w:t>Fatality - codexX wins!</w:t>
            </w:r>
          </w:p>
          <w:p w14:paraId="71CF70B7" w14:textId="77777777" w:rsidR="005C0A4F" w:rsidRPr="005C0A4F" w:rsidRDefault="005C0A4F" w:rsidP="005C0A4F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DD5F05">
              <w:rPr>
                <w:rFonts w:ascii="Consolas" w:eastAsia="Calibri" w:hAnsi="Consolas" w:cs="Times New Roman"/>
                <w:noProof/>
                <w:sz w:val="20"/>
                <w:highlight w:val="magenta"/>
                <w:lang w:val="bg-BG"/>
              </w:rPr>
              <w:t>Cannot place a fight with non-existing wizards!</w:t>
            </w:r>
          </w:p>
          <w:p w14:paraId="3E240E99" w14:textId="77777777" w:rsidR="005C0A4F" w:rsidRPr="005C0A4F" w:rsidRDefault="005C0A4F" w:rsidP="005C0A4F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5C0A4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Wizard: figther. Health: 5000. Damage power: 3000</w:t>
            </w:r>
          </w:p>
          <w:p w14:paraId="147A502D" w14:textId="0850CFA3" w:rsidR="00DC26EF" w:rsidRPr="0084785C" w:rsidRDefault="005C0A4F" w:rsidP="005C0A4F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5C0A4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lastRenderedPageBreak/>
              <w:t>Wizard: codexX. Health: 173. Damage power: 5050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95D0" w14:textId="77777777" w:rsidR="00DC26EF" w:rsidRDefault="005C0A4F" w:rsidP="00BE5FD4">
            <w:pPr>
              <w:pStyle w:val="Code"/>
              <w:rPr>
                <w:b w:val="0"/>
                <w:lang w:val="en-GB"/>
              </w:rPr>
            </w:pPr>
            <w:r w:rsidRPr="005C0A4F">
              <w:rPr>
                <w:b w:val="0"/>
                <w:highlight w:val="yellow"/>
                <w:lang w:val="en-GB"/>
              </w:rPr>
              <w:lastRenderedPageBreak/>
              <w:t xml:space="preserve">We are creating 3 new wizards. There is no repeting names so we </w:t>
            </w:r>
            <w:r w:rsidRPr="005C0A4F">
              <w:rPr>
                <w:b w:val="0"/>
                <w:highlight w:val="yellow"/>
                <w:lang w:val="en-GB"/>
              </w:rPr>
              <w:lastRenderedPageBreak/>
              <w:t>create the tree of them.</w:t>
            </w:r>
          </w:p>
          <w:p w14:paraId="5C229B30" w14:textId="02BAD446" w:rsidR="005C0A4F" w:rsidRDefault="005C0A4F" w:rsidP="00BE5FD4">
            <w:pPr>
              <w:pStyle w:val="Code"/>
              <w:rPr>
                <w:b w:val="0"/>
                <w:lang w:val="en-GB"/>
              </w:rPr>
            </w:pPr>
            <w:r w:rsidRPr="005C0A4F">
              <w:rPr>
                <w:b w:val="0"/>
                <w:highlight w:val="green"/>
                <w:lang w:val="en-GB"/>
              </w:rPr>
              <w:t>We have cidexX s</w:t>
            </w:r>
            <w:r w:rsidR="00407529">
              <w:rPr>
                <w:b w:val="0"/>
                <w:highlight w:val="green"/>
                <w:lang w:val="en-GB"/>
              </w:rPr>
              <w:t>o</w:t>
            </w:r>
            <w:r w:rsidRPr="005C0A4F">
              <w:rPr>
                <w:b w:val="0"/>
                <w:highlight w:val="green"/>
                <w:lang w:val="en-GB"/>
              </w:rPr>
              <w:t xml:space="preserve"> we upgrade its health to 123 and its damage power to 5050.</w:t>
            </w:r>
          </w:p>
          <w:p w14:paraId="04E830AB" w14:textId="77777777" w:rsidR="005C0A4F" w:rsidRDefault="005C0A4F" w:rsidP="00BE5FD4">
            <w:pPr>
              <w:pStyle w:val="Code"/>
              <w:rPr>
                <w:b w:val="0"/>
                <w:lang w:val="en-GB"/>
              </w:rPr>
            </w:pPr>
            <w:r w:rsidRPr="00DD5F05">
              <w:rPr>
                <w:b w:val="0"/>
                <w:highlight w:val="cyan"/>
                <w:lang w:val="en-GB"/>
              </w:rPr>
              <w:t>Both names are presented so we attack wiz</w:t>
            </w:r>
            <w:r w:rsidR="00DD5F05" w:rsidRPr="00DD5F05">
              <w:rPr>
                <w:b w:val="0"/>
                <w:highlight w:val="cyan"/>
                <w:lang w:val="en-GB"/>
              </w:rPr>
              <w:t>0</w:t>
            </w:r>
            <w:r w:rsidRPr="00DD5F05">
              <w:rPr>
                <w:b w:val="0"/>
                <w:highlight w:val="cyan"/>
                <w:lang w:val="en-GB"/>
              </w:rPr>
              <w:t xml:space="preserve">’s health with 5050 power damage and its health decrease to </w:t>
            </w:r>
            <w:r w:rsidR="00DD5F05" w:rsidRPr="00DD5F05">
              <w:rPr>
                <w:b w:val="0"/>
                <w:highlight w:val="cyan"/>
                <w:lang w:val="en-GB"/>
              </w:rPr>
              <w:t>-5030 and we remove wizz0</w:t>
            </w:r>
            <w:r w:rsidR="00DD5F05">
              <w:rPr>
                <w:b w:val="0"/>
                <w:lang w:val="en-GB"/>
              </w:rPr>
              <w:t xml:space="preserve"> </w:t>
            </w:r>
            <w:r w:rsidR="00DD5F05" w:rsidRPr="00DD5F05">
              <w:rPr>
                <w:b w:val="0"/>
                <w:highlight w:val="cyan"/>
                <w:lang w:val="en-GB"/>
              </w:rPr>
              <w:t>and we print the massage to the console.</w:t>
            </w:r>
          </w:p>
          <w:p w14:paraId="66156212" w14:textId="7798434B" w:rsidR="00DD5F05" w:rsidRPr="00504000" w:rsidRDefault="00DD5F05" w:rsidP="00BE5FD4">
            <w:pPr>
              <w:pStyle w:val="Code"/>
              <w:rPr>
                <w:b w:val="0"/>
                <w:lang w:val="en-GB"/>
              </w:rPr>
            </w:pPr>
            <w:r w:rsidRPr="00DD5F05">
              <w:rPr>
                <w:b w:val="0"/>
                <w:highlight w:val="magenta"/>
                <w:lang w:val="en-GB"/>
              </w:rPr>
              <w:t>codexX exists but osa doesn’t so we print the message.</w:t>
            </w:r>
          </w:p>
        </w:tc>
      </w:tr>
      <w:tr w:rsidR="00DC26EF" w14:paraId="2499734A" w14:textId="77777777" w:rsidTr="00BE5FD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5EDE5C" w14:textId="77777777" w:rsidR="00DC26EF" w:rsidRDefault="00DC26EF" w:rsidP="00BE5F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5620F" w14:textId="77777777" w:rsidR="00DC26EF" w:rsidRDefault="00DC26EF" w:rsidP="00BE5F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FD635" w14:textId="77777777" w:rsidR="00DC26EF" w:rsidRDefault="00DC26EF" w:rsidP="00BE5F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C26EF" w14:paraId="421D3084" w14:textId="77777777" w:rsidTr="00BE5FD4">
        <w:trPr>
          <w:trHeight w:val="40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A519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new ork 61 30</w:t>
            </w:r>
          </w:p>
          <w:p w14:paraId="49F97F48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new sass 60 30</w:t>
            </w:r>
          </w:p>
          <w:p w14:paraId="0394C6C6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edit lass 20 30</w:t>
            </w:r>
          </w:p>
          <w:p w14:paraId="7D9A56B1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new ork 600 30</w:t>
            </w:r>
          </w:p>
          <w:p w14:paraId="24FCD06B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fight</w:t>
            </w:r>
          </w:p>
          <w:p w14:paraId="11D46620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sass &lt;=&gt; ork</w:t>
            </w:r>
          </w:p>
          <w:p w14:paraId="1C5E9785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sass &lt;=&gt; ork</w:t>
            </w:r>
          </w:p>
          <w:p w14:paraId="73E77E23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ork &lt;=&gt; sass</w:t>
            </w:r>
          </w:p>
          <w:p w14:paraId="12DF0718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ork &lt;=&gt; sass</w:t>
            </w:r>
          </w:p>
          <w:p w14:paraId="111FD94C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ork &lt;=&gt; sass</w:t>
            </w:r>
          </w:p>
          <w:p w14:paraId="0DDFE738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ork &lt;=&gt; sass</w:t>
            </w:r>
          </w:p>
          <w:p w14:paraId="61B60212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ork &lt;=&gt; sass</w:t>
            </w:r>
          </w:p>
          <w:p w14:paraId="1E7A4542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ork &lt;=&gt; sass</w:t>
            </w:r>
          </w:p>
          <w:p w14:paraId="53BFAAD9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ork &lt;=&gt; sass</w:t>
            </w:r>
          </w:p>
          <w:p w14:paraId="0EA7FE22" w14:textId="01297E55" w:rsid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</w:rPr>
              <w:t>end</w:t>
            </w:r>
          </w:p>
          <w:p w14:paraId="2FE0389B" w14:textId="77777777" w:rsidR="0076240B" w:rsidRDefault="0076240B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</w:p>
          <w:p w14:paraId="73EE62A7" w14:textId="216E4214" w:rsidR="00B14622" w:rsidRPr="0084785C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500A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Wizard does not exist!</w:t>
            </w:r>
          </w:p>
          <w:p w14:paraId="16BF7217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Wizard already exists!</w:t>
            </w:r>
          </w:p>
          <w:p w14:paraId="4988A9C2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Next time ork!</w:t>
            </w:r>
          </w:p>
          <w:p w14:paraId="1AE5434E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Next time ork!</w:t>
            </w:r>
          </w:p>
          <w:p w14:paraId="6853DA48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Next time sass!</w:t>
            </w:r>
          </w:p>
          <w:p w14:paraId="73E9D8EA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Next time sass!</w:t>
            </w:r>
          </w:p>
          <w:p w14:paraId="6D338443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Next time sass!</w:t>
            </w:r>
          </w:p>
          <w:p w14:paraId="6C65F6E6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Next time sass!</w:t>
            </w:r>
          </w:p>
          <w:p w14:paraId="1EBDB970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Next time sass!</w:t>
            </w:r>
          </w:p>
          <w:p w14:paraId="6F7FB61B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Fatality - ork wins!</w:t>
            </w:r>
          </w:p>
          <w:p w14:paraId="117A2166" w14:textId="77777777" w:rsidR="00B14622" w:rsidRPr="00B14622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Cannot place a fight with non-existing wizards!</w:t>
            </w:r>
          </w:p>
          <w:p w14:paraId="15CA1515" w14:textId="155FF5A3" w:rsidR="00DC26EF" w:rsidRDefault="00B14622" w:rsidP="00B1462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1462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Wizard: ork. Health: 301. Damage power: 30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77982" w14:textId="77777777" w:rsidR="00DC26EF" w:rsidRPr="00A41B5D" w:rsidRDefault="00DC26EF" w:rsidP="00BE5FD4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</w:tbl>
    <w:p w14:paraId="74DB0BF2" w14:textId="77777777" w:rsidR="00DC26EF" w:rsidRPr="00A93CB6" w:rsidRDefault="00DC26EF" w:rsidP="00DC26EF"/>
    <w:p w14:paraId="6DFA56E3" w14:textId="77777777" w:rsidR="00304C10" w:rsidRPr="00DC26EF" w:rsidRDefault="0077723D" w:rsidP="00DC26EF"/>
    <w:sectPr w:rsidR="00304C10" w:rsidRPr="00DC26EF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AED37" w14:textId="77777777" w:rsidR="0077723D" w:rsidRDefault="0077723D">
      <w:pPr>
        <w:spacing w:before="0" w:after="0" w:line="240" w:lineRule="auto"/>
      </w:pPr>
      <w:r>
        <w:separator/>
      </w:r>
    </w:p>
  </w:endnote>
  <w:endnote w:type="continuationSeparator" w:id="0">
    <w:p w14:paraId="49463139" w14:textId="77777777" w:rsidR="0077723D" w:rsidRDefault="007772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45638" w14:textId="77777777" w:rsidR="00352942" w:rsidRPr="00AC77AD" w:rsidRDefault="00DD5F05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47467E" wp14:editId="406842A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663482" w14:textId="77777777" w:rsidR="00352942" w:rsidRDefault="0077723D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47467E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12663482" w14:textId="77777777" w:rsidR="00352942" w:rsidRDefault="0077723D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D15282" wp14:editId="4B5749A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13EF4C9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05777" wp14:editId="7E184FF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BBCBF" w14:textId="77777777" w:rsidR="00352942" w:rsidRDefault="0077723D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B05777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716BBCBF" w14:textId="77777777" w:rsidR="00352942" w:rsidRDefault="0077723D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C17C26" wp14:editId="6AC46C2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94E149D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C7731A0" wp14:editId="53B785D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2966438" wp14:editId="1E8F8D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36D4398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I4y+3TtAQAAJg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2FEF07" wp14:editId="3DF18D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13DF0E" w14:textId="77777777" w:rsidR="00352942" w:rsidRDefault="00DD5F05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260DCAC" w14:textId="77777777" w:rsidR="00352942" w:rsidRDefault="00DD5F05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A7436B" wp14:editId="4AD228DA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7609E2" wp14:editId="7A66295F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E0E88" wp14:editId="19905C56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331C6B" wp14:editId="0DD61229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8367D6" wp14:editId="14337EBF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21E7C" wp14:editId="7EA83E41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694132" wp14:editId="3BF6DF20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A9ECD" wp14:editId="460ADF96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0516A" wp14:editId="1AB013C5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FEF07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113DF0E" w14:textId="77777777" w:rsidR="00352942" w:rsidRDefault="00DD5F05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260DCAC" w14:textId="77777777" w:rsidR="00352942" w:rsidRDefault="00DD5F05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A7436B" wp14:editId="4AD228DA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7609E2" wp14:editId="7A66295F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E0E88" wp14:editId="19905C56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31C6B" wp14:editId="0DD61229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8367D6" wp14:editId="14337EBF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21E7C" wp14:editId="7EA83E41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694132" wp14:editId="3BF6DF20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A9ECD" wp14:editId="460ADF96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0516A" wp14:editId="1AB013C5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D8C18A" wp14:editId="7485B87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F3323F" w14:textId="77777777" w:rsidR="00352942" w:rsidRDefault="00DD5F05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8C18A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6FF3323F" w14:textId="77777777" w:rsidR="00352942" w:rsidRDefault="00DD5F05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021494" wp14:editId="6FDC54E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6C5805" w14:textId="029CE546" w:rsidR="00352942" w:rsidRDefault="00DD5F05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7AC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18" w:author="Tanya Staneva" w:date="2019-08-15T08:37:00Z">
                            <w:r w:rsidR="00277AC5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ins>
                          <w:del w:id="19" w:author="Tanya Staneva" w:date="2019-08-15T08:33:00Z">
                            <w:r w:rsidR="00B817B9" w:rsidDel="00277AC5">
                              <w:rPr>
                                <w:noProof/>
                                <w:sz w:val="18"/>
                                <w:szCs w:val="18"/>
                              </w:rPr>
                              <w:delText>2</w:delText>
                            </w:r>
                          </w:del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021494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66C5805" w14:textId="029CE546" w:rsidR="00352942" w:rsidRDefault="00DD5F05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77AC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ins w:id="20" w:author="Tanya Staneva" w:date="2019-08-15T08:37:00Z">
                      <w:r w:rsidR="00277AC5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ins>
                    <w:del w:id="21" w:author="Tanya Staneva" w:date="2019-08-15T08:33:00Z">
                      <w:r w:rsidR="00B817B9" w:rsidDel="00277AC5">
                        <w:rPr>
                          <w:noProof/>
                          <w:sz w:val="18"/>
                          <w:szCs w:val="18"/>
                        </w:rPr>
                        <w:delText>2</w:delText>
                      </w:r>
                    </w:del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8C9A87" w14:textId="77777777" w:rsidR="00352942" w:rsidRPr="004D4802" w:rsidRDefault="0077723D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737AB" w14:textId="77777777" w:rsidR="0077723D" w:rsidRDefault="0077723D">
      <w:pPr>
        <w:spacing w:before="0" w:after="0" w:line="240" w:lineRule="auto"/>
      </w:pPr>
      <w:r>
        <w:separator/>
      </w:r>
    </w:p>
  </w:footnote>
  <w:footnote w:type="continuationSeparator" w:id="0">
    <w:p w14:paraId="74E58342" w14:textId="77777777" w:rsidR="0077723D" w:rsidRDefault="007772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8BD3D" w14:textId="77777777" w:rsidR="00352942" w:rsidRDefault="0077723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2733B2"/>
    <w:multiLevelType w:val="hybridMultilevel"/>
    <w:tmpl w:val="ACBC45B0"/>
    <w:lvl w:ilvl="0" w:tplc="67A48A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F4CFE"/>
    <w:multiLevelType w:val="hybridMultilevel"/>
    <w:tmpl w:val="A858D56E"/>
    <w:lvl w:ilvl="0" w:tplc="964C76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306FA"/>
    <w:multiLevelType w:val="hybridMultilevel"/>
    <w:tmpl w:val="AD66ABF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503475"/>
    <w:multiLevelType w:val="hybridMultilevel"/>
    <w:tmpl w:val="760C35F4"/>
    <w:lvl w:ilvl="0" w:tplc="F8DE0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757E6"/>
    <w:multiLevelType w:val="hybridMultilevel"/>
    <w:tmpl w:val="A59AA40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16"/>
  </w:num>
  <w:num w:numId="7">
    <w:abstractNumId w:val="17"/>
  </w:num>
  <w:num w:numId="8">
    <w:abstractNumId w:val="13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9"/>
  </w:num>
  <w:num w:numId="14">
    <w:abstractNumId w:val="20"/>
  </w:num>
  <w:num w:numId="15">
    <w:abstractNumId w:val="14"/>
  </w:num>
  <w:num w:numId="16">
    <w:abstractNumId w:val="9"/>
  </w:num>
  <w:num w:numId="17">
    <w:abstractNumId w:val="15"/>
  </w:num>
  <w:num w:numId="18">
    <w:abstractNumId w:val="21"/>
  </w:num>
  <w:num w:numId="19">
    <w:abstractNumId w:val="18"/>
  </w:num>
  <w:num w:numId="20">
    <w:abstractNumId w:val="6"/>
  </w:num>
  <w:num w:numId="21">
    <w:abstractNumId w:val="12"/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ya Staneva">
    <w15:presenceInfo w15:providerId="None" w15:userId="Tanya Stane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DD"/>
    <w:rsid w:val="000628B6"/>
    <w:rsid w:val="00156B5D"/>
    <w:rsid w:val="00175BBC"/>
    <w:rsid w:val="00277AC5"/>
    <w:rsid w:val="00287CB4"/>
    <w:rsid w:val="003101AB"/>
    <w:rsid w:val="00310250"/>
    <w:rsid w:val="003378A7"/>
    <w:rsid w:val="00407529"/>
    <w:rsid w:val="004C45B9"/>
    <w:rsid w:val="005C0A4F"/>
    <w:rsid w:val="006F7EC3"/>
    <w:rsid w:val="00700BD8"/>
    <w:rsid w:val="0076240B"/>
    <w:rsid w:val="0077723D"/>
    <w:rsid w:val="007A3717"/>
    <w:rsid w:val="0081051A"/>
    <w:rsid w:val="009921FC"/>
    <w:rsid w:val="00A8794E"/>
    <w:rsid w:val="00B14622"/>
    <w:rsid w:val="00B817B9"/>
    <w:rsid w:val="00BA2760"/>
    <w:rsid w:val="00C50277"/>
    <w:rsid w:val="00D72523"/>
    <w:rsid w:val="00D75F15"/>
    <w:rsid w:val="00DC26EF"/>
    <w:rsid w:val="00DD5F05"/>
    <w:rsid w:val="00DF79C3"/>
    <w:rsid w:val="00E34ADD"/>
    <w:rsid w:val="00E6587A"/>
    <w:rsid w:val="00E92DFC"/>
    <w:rsid w:val="00FA23D0"/>
    <w:rsid w:val="00FB1DA4"/>
    <w:rsid w:val="00FC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BAF1"/>
  <w15:chartTrackingRefBased/>
  <w15:docId w15:val="{09AE9755-5AA7-46FF-B272-138B296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AC5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AC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7AC5"/>
    <w:pPr>
      <w:keepNext/>
      <w:keepLines/>
      <w:numPr>
        <w:numId w:val="4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AC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AC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AC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277AC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77AC5"/>
  </w:style>
  <w:style w:type="character" w:customStyle="1" w:styleId="Heading1Char">
    <w:name w:val="Heading 1 Char"/>
    <w:basedOn w:val="DefaultParagraphFont"/>
    <w:link w:val="Heading1"/>
    <w:uiPriority w:val="9"/>
    <w:rsid w:val="00277AC5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77AC5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C5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77AC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77AC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77AC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77AC5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277AC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77AC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C5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2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6EF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77AC5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77AC5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AC5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277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AC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77AC5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277AC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77AC5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7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798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Ivanova</dc:creator>
  <cp:keywords/>
  <dc:description/>
  <cp:lastModifiedBy>Tanya Staneva</cp:lastModifiedBy>
  <cp:revision>20</cp:revision>
  <dcterms:created xsi:type="dcterms:W3CDTF">2019-08-03T17:21:00Z</dcterms:created>
  <dcterms:modified xsi:type="dcterms:W3CDTF">2019-08-15T05:39:00Z</dcterms:modified>
</cp:coreProperties>
</file>